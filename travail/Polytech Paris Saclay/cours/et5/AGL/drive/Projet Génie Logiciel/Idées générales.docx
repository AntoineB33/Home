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Idées générales</w:t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sz w:val="26"/>
          <w:szCs w:val="26"/>
          <w:rtl w:val="0"/>
        </w:rPr>
        <w:t xml:space="preserve">Uzeir : 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Mettre des objectifs journaliers, hebdomadaires, mensuels avec des paliers de points à atteindre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Débloquer des récompenses du CE pour encourager à avoir toujours plus de points (carte cadeaux, voyage si objectif élevé ?...) → Demander au client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Créer une interface où l’on voit la progression dans l’objectif pour motiver la personne (ex : mettre un petit perso qui remplit une poubelle, puis une plus grosse poubelle, puis un conteneur, puis une décharge…)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Donner des stats sur ce qui a été jeté (ex : Vous avez jeté x kg de plastique, cela permettrait de créer tel ou tel objet, cela a permis d’économiser x kWh d’électricité…)</w:t>
      </w:r>
      <w:ins w:author="Lorraine Grandjean" w:id="0" w:date="2024-09-29T09:29:40Z"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 (peut 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être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 ajouter un 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système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 de point en fonction du nombre de 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déchet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 que tu as (+ tu as de déchet moins tu as de point) pour donner plus de point 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à ceux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 qui 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ramène</w:t>
        </w:r>
        <w:r w:rsidDel="00000000" w:rsidR="00000000" w:rsidRPr="00000000">
          <w:rPr>
            <w:rFonts w:ascii="Avenir" w:cs="Avenir" w:eastAsia="Avenir" w:hAnsi="Avenir"/>
            <w:b w:val="1"/>
            <w:sz w:val="24"/>
            <w:szCs w:val="24"/>
            <w:rtl w:val="0"/>
          </w:rPr>
          <w:t xml:space="preserve"> leur plat maison)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Arriver sur l’application et lancer directement le scanner pour éviter la friction dès l’ouverture de l’appli et rendre le tout le plus fluide possible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Baptiste: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Système de tournoi saisonnier individuel ou par équipe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Ou Tournois pouvant être déclenchés par un super user qui définira les termes du tournois en équipe, individuel…etc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Les récompenses pour ces tournois pouvant être des badges spéciaux, une possibilité de personnalisation de son icône de profil, personnalisation de l'icône de l’application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Ajouter des badges qui seraient gagnés par l’utilisateur, par exemple : un certains nombres d’objets triés d’une certaine catégorie de déchets, avoir utilisé la détection du bac de tri x fois … etc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