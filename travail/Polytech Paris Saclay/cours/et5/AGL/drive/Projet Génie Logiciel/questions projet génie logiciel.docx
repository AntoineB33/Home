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Questions générales : 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Qu’aviez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-vous comme idée de départ pour le projet ? (Préférences entre Web ou mobile ?)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Y a-t-il une charte graphique à respecter ? (palettes de couleurs, logos… )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Quelles priorités avez-vous pour l’application/site web ? (ergonomie, visuel, fluidité dans l’utilisation…)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A qui l’application est-elle destinée ? Quels profils ? (Par exemple : tranche d’âge des utilisateurs)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Que faire des gens qui ne génèrent pas ou peu de déchet : ceux qui ramènent leurs plats 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Focalisation sur les déchets individuels ou bien les déchets générés par le département doivent également être pris en compte, par exemple les déchets électroniques 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La gamification de l'app, avez-vous déjà des idées que vous voudriez implémenter 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L’emphase est-elle à mettre sur la coopération dans les objectifs à atteindre ou plutôt à miser sur la compétition entre les membres qui pourrait également être motivant ? → HS vu que c’est grand public ?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Est-ce possible de pouvoir offrir des prix (chèque-cadeaux, séjours…) aux salariés qui ont atteint un certain objectif ?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Y a-t-il des stacks où vos équipes sont le plus à l’aise ? Et où pourraient-ils nous aider et/ou maintenir l’application ?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Sur la reconnaissance d'objet, quels types de déchets voulez-vous vous restreindre 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Seriez-vous apte à dépenser de l’argent dans l’utilisation d’un serveur pour le stockage du modèle qui reconnaîtra les déchets ? (Si oui, combien ?)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Accepteriez-vous une consommation importante de ressources pour l’entraînement d’une IA pour la reconnaissance des déchets?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Ne pensez-vous pas que pousser les collaborateurs à utiliser l’application pour jeter leurs déchets est contre-intuitif ? Ça pourrait leur pousser à consommer et jeter plus de déchets pour obtenir l’objectif ?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Quels types de déchets générez-vous régulièrement et 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occationnellement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?</w:t>
      </w:r>
    </w:p>
    <w:p w:rsidR="00000000" w:rsidDel="00000000" w:rsidP="00000000" w:rsidRDefault="00000000" w:rsidRPr="00000000" w14:paraId="00000011">
      <w:pPr>
        <w:ind w:left="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venir" w:cs="Avenir" w:eastAsia="Avenir" w:hAnsi="Avenir"/>
          <w:sz w:val="24"/>
          <w:szCs w:val="24"/>
        </w:rPr>
      </w:pPr>
      <w:hyperlink r:id="rId6">
        <w:r w:rsidDel="00000000" w:rsidR="00000000" w:rsidRPr="00000000">
          <w:rPr>
            <w:rFonts w:ascii="Avenir" w:cs="Avenir" w:eastAsia="Avenir" w:hAnsi="Avenir"/>
            <w:color w:val="1155cc"/>
            <w:sz w:val="24"/>
            <w:szCs w:val="24"/>
            <w:u w:val="single"/>
            <w:rtl w:val="0"/>
          </w:rPr>
          <w:t xml:space="preserve">jerome.levenez@viveris.fr</w:t>
        </w:r>
      </w:hyperlink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​</w:t>
      </w:r>
    </w:p>
    <w:p w:rsidR="00000000" w:rsidDel="00000000" w:rsidP="00000000" w:rsidRDefault="00000000" w:rsidRPr="00000000" w14:paraId="00000016">
      <w:pPr>
        <w:ind w:left="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ns w:author="Lorraine Grandjean" w:id="0" w:date="2024-09-29T10:16:46Z"/>
          <w:rFonts w:ascii="Avenir" w:cs="Avenir" w:eastAsia="Avenir" w:hAnsi="Avenir"/>
          <w:sz w:val="24"/>
          <w:szCs w:val="24"/>
        </w:rPr>
      </w:pPr>
      <w:ins w:author="Lorraine Grandjean" w:id="0" w:date="2024-09-29T10:16:4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8">
      <w:pPr>
        <w:rPr>
          <w:ins w:author="Lorraine Grandjean" w:id="0" w:date="2024-09-29T10:16:46Z"/>
          <w:rFonts w:ascii="Avenir" w:cs="Avenir" w:eastAsia="Avenir" w:hAnsi="Avenir"/>
          <w:sz w:val="24"/>
          <w:szCs w:val="24"/>
        </w:rPr>
      </w:pPr>
      <w:ins w:author="Lorraine Grandjean" w:id="0" w:date="2024-09-29T10:16:46Z">
        <w:r w:rsidDel="00000000" w:rsidR="00000000" w:rsidRPr="00000000">
          <w:rPr>
            <w:rFonts w:ascii="Avenir" w:cs="Avenir" w:eastAsia="Avenir" w:hAnsi="Avenir"/>
            <w:sz w:val="24"/>
            <w:szCs w:val="24"/>
            <w:rtl w:val="0"/>
          </w:rPr>
          <w:t xml:space="preserve">Système plus </w:t>
        </w:r>
        <w:r w:rsidDel="00000000" w:rsidR="00000000" w:rsidRPr="00000000">
          <w:rPr>
            <w:rFonts w:ascii="Avenir" w:cs="Avenir" w:eastAsia="Avenir" w:hAnsi="Avenir"/>
            <w:sz w:val="24"/>
            <w:szCs w:val="24"/>
            <w:rtl w:val="0"/>
          </w:rPr>
          <w:t xml:space="preserve"> intuitif : </w:t>
        </w:r>
      </w:ins>
    </w:p>
    <w:p w:rsidR="00000000" w:rsidDel="00000000" w:rsidP="00000000" w:rsidRDefault="00000000" w:rsidRPr="00000000" w14:paraId="00000019">
      <w:pPr>
        <w:rPr>
          <w:rFonts w:ascii="Avenir" w:cs="Avenir" w:eastAsia="Avenir" w:hAnsi="Avenir"/>
          <w:sz w:val="24"/>
          <w:szCs w:val="24"/>
        </w:rPr>
      </w:pPr>
      <w:ins w:author="Lorraine Grandjean" w:id="0" w:date="2024-09-29T10:16:46Z">
        <w:r w:rsidDel="00000000" w:rsidR="00000000" w:rsidRPr="00000000">
          <w:rPr>
            <w:rFonts w:ascii="Avenir" w:cs="Avenir" w:eastAsia="Avenir" w:hAnsi="Avenir"/>
            <w:sz w:val="24"/>
            <w:szCs w:val="24"/>
            <w:rtl w:val="0"/>
          </w:rPr>
          <w:t xml:space="preserve">faire une affiche (afficher devant les poubelles, avoir l’image sur le téléphone)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Développer la solution en web ou en application mobile?</w:t>
      </w:r>
    </w:p>
    <w:p w:rsidR="00000000" w:rsidDel="00000000" w:rsidP="00000000" w:rsidRDefault="00000000" w:rsidRPr="00000000" w14:paraId="0000001C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Si appli :  </w:t>
      </w:r>
    </w:p>
    <w:p w:rsidR="00000000" w:rsidDel="00000000" w:rsidP="00000000" w:rsidRDefault="00000000" w:rsidRPr="00000000" w14:paraId="0000001D">
      <w:pPr>
        <w:ind w:firstLine="72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développer pour android seulement?</w:t>
      </w:r>
    </w:p>
    <w:p w:rsidR="00000000" w:rsidDel="00000000" w:rsidP="00000000" w:rsidRDefault="00000000" w:rsidRPr="00000000" w14:paraId="0000001E">
      <w:pPr>
        <w:ind w:firstLine="72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développer pour apple (nécessite des coûts plus élevés)?</w:t>
      </w:r>
    </w:p>
    <w:p w:rsidR="00000000" w:rsidDel="00000000" w:rsidP="00000000" w:rsidRDefault="00000000" w:rsidRPr="00000000" w14:paraId="0000001F">
      <w:pPr>
        <w:ind w:firstLine="72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Utilisation de l’appareil photo mais comment faire le traitement de l’image 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Utiliser un scanneur de code barre pour les produits qui en ont (permet de trouver le type de produit donc potentiellement de savoir le bac de tri à utiliser) 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144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Décentralisé ? (utilisation d’une IA ? Mais problèmes RGPD…)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144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Création de notre modèle ou utilisation d’un modèle pré-entrainé et 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fine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-tuning sur un dataset… (mais tâches chronophages supplémentaires comme la création d’un dataset et entraînement sur des machines puissantes…)</w:t>
      </w:r>
    </w:p>
    <w:p w:rsidR="00000000" w:rsidDel="00000000" w:rsidP="00000000" w:rsidRDefault="00000000" w:rsidRPr="00000000" w14:paraId="00000023">
      <w:pPr>
        <w:ind w:left="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Sinon quelles technos pour le web ? Quelles priorités pour l’application ? (ergonomie, visuel…)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Peut-on faire un site web mais comme une pseudo-application sur téléphone</w:t>
      </w:r>
    </w:p>
    <w:p w:rsidR="00000000" w:rsidDel="00000000" w:rsidP="00000000" w:rsidRDefault="00000000" w:rsidRPr="00000000" w14:paraId="00000025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Tout simplement demander au client qu’est-ce qu’il attend précisément de l’application, quelles fonctionnalités primordiales doit-elle réaliser ?</w:t>
      </w:r>
    </w:p>
    <w:p w:rsidR="00000000" w:rsidDel="00000000" w:rsidP="00000000" w:rsidRDefault="00000000" w:rsidRPr="00000000" w14:paraId="00000027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gamification :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Comment motiver à utiliser l’appli?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Donner des questions à l’utilisateur pour faire gagner des points? Par exemple, dans quelle poubelle jeter un déchet, ou une question de culture G.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ne faire gagner que des points?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par qui sont visibles les scores de chacun? Tout le monde? Un groupe de personnes?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Ne montrer le score que des trois premiers? du numéro un? de tout le monde?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L’emphase est-elle à mettre sur la coopération dans les objectifs à atteindre ou 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plutôt miser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sur la compétition entre les membres qui pourrait également être motivant ?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Est-ce possible de pouvoir offrir des prix (chèque-cadeaux, séjours…) aux salariés qui ont atteint un certain objectif ? </w:t>
      </w:r>
    </w:p>
    <w:p w:rsidR="00000000" w:rsidDel="00000000" w:rsidP="00000000" w:rsidRDefault="00000000" w:rsidRPr="00000000" w14:paraId="00000030">
      <w:pPr>
        <w:ind w:left="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Sur quelle stack, vos équipes sont le plus à l’aise ? (pour pouvoir avoir de l’aide si jamais on a besoin et pour qu’on puisse savoir s’ils peuvent maintenir l’appli de leur côté)</w:t>
      </w:r>
    </w:p>
    <w:p w:rsidR="00000000" w:rsidDel="00000000" w:rsidP="00000000" w:rsidRDefault="00000000" w:rsidRPr="00000000" w14:paraId="00000034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venir" w:cs="Avenir" w:eastAsia="Avenir" w:hAnsi="Avenir"/>
          <w:sz w:val="24"/>
          <w:szCs w:val="24"/>
          <w:u w:val="singl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u w:val="single"/>
          <w:rtl w:val="0"/>
        </w:rPr>
        <w:t xml:space="preserve">Questions :</w:t>
      </w:r>
    </w:p>
    <w:p w:rsidR="00000000" w:rsidDel="00000000" w:rsidP="00000000" w:rsidRDefault="00000000" w:rsidRPr="00000000" w14:paraId="00000038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- Parmi les fonctionnalités doit-on toutes les avoir ou au moins l'une d'entre elles ?</w:t>
      </w:r>
    </w:p>
    <w:p w:rsidR="00000000" w:rsidDel="00000000" w:rsidP="00000000" w:rsidRDefault="00000000" w:rsidRPr="00000000" w14:paraId="00000039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- Sur la reconnaissance d'objet, quel type de déchets voulez-vous vous restreindre ?</w:t>
      </w:r>
    </w:p>
    <w:p w:rsidR="00000000" w:rsidDel="00000000" w:rsidP="00000000" w:rsidRDefault="00000000" w:rsidRPr="00000000" w14:paraId="0000003A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- Doit-on considérer dans notre choix de l'app mobile ou web, leur impact carbone ?</w:t>
      </w:r>
    </w:p>
    <w:p w:rsidR="00000000" w:rsidDel="00000000" w:rsidP="00000000" w:rsidRDefault="00000000" w:rsidRPr="00000000" w14:paraId="0000003B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- La gamification de l'app, avez-vous déjà des idées que vous voudriez implémenter ? (ajouter des avantages ?)</w:t>
      </w:r>
    </w:p>
    <w:p w:rsidR="00000000" w:rsidDel="00000000" w:rsidP="00000000" w:rsidRDefault="00000000" w:rsidRPr="00000000" w14:paraId="0000003C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- En ce qui concerne la gamification y a t-il des avantages que l'utilisateur ?</w:t>
      </w:r>
    </w:p>
    <w:p w:rsidR="00000000" w:rsidDel="00000000" w:rsidP="00000000" w:rsidRDefault="00000000" w:rsidRPr="00000000" w14:paraId="0000003D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- La gamification est-elle en phase avec votre enjeu ?</w:t>
      </w:r>
    </w:p>
    <w:p w:rsidR="00000000" w:rsidDel="00000000" w:rsidP="00000000" w:rsidRDefault="00000000" w:rsidRPr="00000000" w14:paraId="0000003E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Chef de projet : Uzeir (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Uzure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)(Lokesh)</w:t>
      </w:r>
    </w:p>
    <w:p w:rsidR="00000000" w:rsidDel="00000000" w:rsidP="00000000" w:rsidRDefault="00000000" w:rsidRPr="00000000" w14:paraId="00000041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Lead Dev et Adjoint : Baptiste (Bastien)</w:t>
      </w:r>
    </w:p>
    <w:p w:rsidR="00000000" w:rsidDel="00000000" w:rsidP="00000000" w:rsidRDefault="00000000" w:rsidRPr="00000000" w14:paraId="00000042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Responsable front &amp; UX/UI Designer : Aurélien</w:t>
      </w:r>
    </w:p>
    <w:p w:rsidR="00000000" w:rsidDel="00000000" w:rsidP="00000000" w:rsidRDefault="00000000" w:rsidRPr="00000000" w14:paraId="00000043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Responsable back : Antoine</w:t>
      </w:r>
      <w:ins w:author="Lorraine Grandjean" w:id="1" w:date="2024-09-29T11:05:09Z">
        <w:r w:rsidDel="00000000" w:rsidR="00000000" w:rsidRPr="00000000">
          <w:rPr>
            <w:rFonts w:ascii="Avenir" w:cs="Avenir" w:eastAsia="Avenir" w:hAnsi="Avenir"/>
            <w:sz w:val="24"/>
            <w:szCs w:val="24"/>
            <w:rtl w:val="0"/>
          </w:rPr>
          <w:t xml:space="preserve"> &amp; Lorraine &amp; ci</w:t>
        </w:r>
      </w:ins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br w:type="textWrapping"/>
      </w:r>
      <w:ins w:author="Lorraine Grandjean" w:id="2" w:date="2024-09-29T11:06:10Z">
        <w:r w:rsidDel="00000000" w:rsidR="00000000" w:rsidRPr="00000000">
          <w:rPr>
            <w:rFonts w:ascii="Avenir" w:cs="Avenir" w:eastAsia="Avenir" w:hAnsi="Avenir"/>
            <w:sz w:val="24"/>
            <w:szCs w:val="24"/>
            <w:rtl w:val="0"/>
          </w:rPr>
          <w:t xml:space="preserve">(detection de riz : Uzeir, détection d’autres déchets : Khalil)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Devs : </w:t>
      </w:r>
    </w:p>
    <w:p w:rsidR="00000000" w:rsidDel="00000000" w:rsidP="00000000" w:rsidRDefault="00000000" w:rsidRPr="00000000" w14:paraId="00000045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Question : dans le projet quelles sont les responsabilités existantes ? (Chef de projet, responsable front/back ? responsable IHM ? )</w:t>
      </w:r>
    </w:p>
    <w:p w:rsidR="00000000" w:rsidDel="00000000" w:rsidP="00000000" w:rsidRDefault="00000000" w:rsidRPr="00000000" w14:paraId="00000047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faire pour début novembre : 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matrice de risque : 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le RACIste : Antoine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Gant, planning prévisionnel : 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PAQ (Plan d’Assurance Qualité) : 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PQP (Plan Qualité Projet) : </w:t>
      </w:r>
    </w:p>
    <w:p w:rsidR="00000000" w:rsidDel="00000000" w:rsidP="00000000" w:rsidRDefault="00000000" w:rsidRPr="00000000" w14:paraId="0000004F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</w:rPr>
        <w:drawing>
          <wp:inline distB="114300" distT="114300" distL="114300" distR="114300">
            <wp:extent cx="5731200" cy="726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6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lineRule="auto"/>
        <w:ind w:left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Mettre en avant l’ergonnomie</w:t>
      </w:r>
    </w:p>
    <w:p w:rsidR="00000000" w:rsidDel="00000000" w:rsidP="00000000" w:rsidRDefault="00000000" w:rsidRPr="00000000" w14:paraId="0000005A">
      <w:pPr>
        <w:spacing w:after="240" w:before="240" w:lineRule="auto"/>
        <w:ind w:left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Visuel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A qui l’application est destiner</w:t>
      </w:r>
    </w:p>
    <w:p w:rsidR="00000000" w:rsidDel="00000000" w:rsidP="00000000" w:rsidRDefault="00000000" w:rsidRPr="00000000" w14:paraId="0000005D">
      <w:pPr>
        <w:spacing w:after="240" w:before="240" w:lineRule="auto"/>
        <w:ind w:left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Application grand public : pour tout le monde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Le FOND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Que faisons nous des personne qui genere peu de déchet :</w:t>
      </w:r>
    </w:p>
    <w:p w:rsidR="00000000" w:rsidDel="00000000" w:rsidP="00000000" w:rsidRDefault="00000000" w:rsidRPr="00000000" w14:paraId="00000061">
      <w:pPr>
        <w:spacing w:after="240" w:before="240" w:lineRule="auto"/>
        <w:ind w:left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Pas uniquement au sein de l’entreprise</w:t>
      </w:r>
    </w:p>
    <w:p w:rsidR="00000000" w:rsidDel="00000000" w:rsidP="00000000" w:rsidRDefault="00000000" w:rsidRPr="00000000" w14:paraId="00000062">
      <w:pPr>
        <w:spacing w:after="240" w:before="240" w:lineRule="auto"/>
        <w:ind w:left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Peu etre une application que l’on va revendre a des communautés (par exemple)</w:t>
      </w:r>
    </w:p>
    <w:p w:rsidR="00000000" w:rsidDel="00000000" w:rsidP="00000000" w:rsidRDefault="00000000" w:rsidRPr="00000000" w14:paraId="00000063">
      <w:pPr>
        <w:spacing w:after="240" w:before="240" w:lineRule="auto"/>
        <w:ind w:left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(reflechi par rapport à la gamefication)</w:t>
      </w:r>
    </w:p>
    <w:p w:rsidR="00000000" w:rsidDel="00000000" w:rsidP="00000000" w:rsidRDefault="00000000" w:rsidRPr="00000000" w14:paraId="00000064">
      <w:pPr>
        <w:spacing w:after="240" w:before="240" w:lineRule="auto"/>
        <w:ind w:left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Cible : personne qui n’ont pas bcp de savoir sur le trie de l’application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Pas de truc par secteur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Partir sur une liste définie d’objet traiter par l’application</w:t>
      </w:r>
    </w:p>
    <w:p w:rsidR="00000000" w:rsidDel="00000000" w:rsidP="00000000" w:rsidRDefault="00000000" w:rsidRPr="00000000" w14:paraId="00000068">
      <w:pPr>
        <w:spacing w:after="240" w:before="240" w:lineRule="auto"/>
        <w:ind w:left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Proposer une liste de dechet au monsieur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Idee pour la gamification :</w:t>
      </w:r>
    </w:p>
    <w:p w:rsidR="00000000" w:rsidDel="00000000" w:rsidP="00000000" w:rsidRDefault="00000000" w:rsidRPr="00000000" w14:paraId="0000006B">
      <w:pPr>
        <w:spacing w:after="240" w:before="240" w:lineRule="auto"/>
        <w:ind w:left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Idee : aller voir ma petite planete (système de defi comme ne pas utiliser la voiture pendant une semaine)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Bareme pour définir le nombre de point</w:t>
      </w:r>
    </w:p>
    <w:p w:rsidR="00000000" w:rsidDel="00000000" w:rsidP="00000000" w:rsidRDefault="00000000" w:rsidRPr="00000000" w14:paraId="0000006D">
      <w:pPr>
        <w:spacing w:after="240" w:before="240" w:lineRule="auto"/>
        <w:ind w:left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Tanpis pour les moyens de tricher, on compte sur l’honnêteté des utilisateurs</w:t>
      </w:r>
    </w:p>
    <w:p w:rsidR="00000000" w:rsidDel="00000000" w:rsidP="00000000" w:rsidRDefault="00000000" w:rsidRPr="00000000" w14:paraId="0000006E">
      <w:pPr>
        <w:spacing w:after="240" w:before="240" w:lineRule="auto"/>
        <w:ind w:left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Aspect cosmétique : il est content</w:t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-  les joueur doient se voir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Pas de benefice/ cadeau : lors de l’amats de gain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Maintenance de l’app ? oui potentiellement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Stack ou l’equipe est le plus à l’aise : les trucs les plus en vogue du marché (on fait ce que l’on veut)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IA : reconnaissance des objets</w:t>
      </w:r>
    </w:p>
    <w:p w:rsidR="00000000" w:rsidDel="00000000" w:rsidP="00000000" w:rsidRDefault="00000000" w:rsidRPr="00000000" w14:paraId="00000077">
      <w:pPr>
        <w:spacing w:after="240" w:before="240" w:lineRule="auto"/>
        <w:ind w:left="76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è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UNE LISTE</w:t>
      </w:r>
    </w:p>
    <w:p w:rsidR="00000000" w:rsidDel="00000000" w:rsidP="00000000" w:rsidRDefault="00000000" w:rsidRPr="00000000" w14:paraId="00000078">
      <w:pPr>
        <w:spacing w:after="240" w:before="240" w:lineRule="auto"/>
        <w:ind w:left="4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240" w:before="240" w:lineRule="auto"/>
        <w:ind w:left="4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Diverse piste trier : qrcode / code barre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(ia : la plus compliquée pour la typologie des déchets)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Identifier impacte carbone des dechets avec des api ou sinon c nous en base de donnees qui avons c information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On peut retirer iphone ( le viveris : simplier vous la vie pour la plteforme, android, ios ou du crossplteforme) on choisit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Le viveris : moi je ne pourrais pas vous aider, ca fait 6-7 ans que je n’ai pas codé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Plannifier des points :</w:t>
      </w:r>
    </w:p>
    <w:p w:rsidR="00000000" w:rsidDel="00000000" w:rsidP="00000000" w:rsidRDefault="00000000" w:rsidRPr="00000000" w14:paraId="00000088">
      <w:pPr>
        <w:spacing w:after="240" w:before="240" w:lineRule="auto"/>
        <w:ind w:left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Avant le premier rendu : donne une reponse demain !!</w:t>
      </w:r>
    </w:p>
    <w:p w:rsidR="00000000" w:rsidDel="00000000" w:rsidP="00000000" w:rsidRDefault="00000000" w:rsidRPr="00000000" w14:paraId="00000089">
      <w:pPr>
        <w:spacing w:after="240" w:before="240" w:lineRule="auto"/>
        <w:ind w:left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Reu de lancement : vendredi apré-midi ou jeudi-aprem (le 7 ou le 8 novembre)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ROLE : 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a nous de définir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generalement : chef de projet , dev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quelqu un pour communiquer avec le client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organisation interne : on la gere comme on veut !!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5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erome.levenez@viveris.fr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